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494949"/>
          <w:sz w:val="27"/>
          <w:szCs w:val="27"/>
          <w:lang w:eastAsia="fr-FR"/>
        </w:rPr>
      </w:pPr>
      <w:r>
        <w:rPr/>
        <w:drawing>
          <wp:inline distT="0" distB="2540" distL="0" distR="0">
            <wp:extent cx="5908675" cy="3331210"/>
            <wp:effectExtent l="0" t="0" r="0" b="0"/>
            <wp:docPr id="1" name="Image 4" descr="Capteur d’obstacle infraroug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apteur d’obstacle infrarouge Arduino"/>
                    <pic:cNvPicPr>
                      <a:picLocks noChangeAspect="1" noChangeArrowheads="1"/>
                    </pic:cNvPicPr>
                  </pic:nvPicPr>
                  <pic:blipFill>
                    <a:blip r:embed="rId2"/>
                    <a:stretch>
                      <a:fillRect/>
                    </a:stretch>
                  </pic:blipFill>
                  <pic:spPr bwMode="auto">
                    <a:xfrm>
                      <a:off x="0" y="0"/>
                      <a:ext cx="5908675" cy="3331210"/>
                    </a:xfrm>
                    <a:prstGeom prst="rect">
                      <a:avLst/>
                    </a:prstGeom>
                  </pic:spPr>
                </pic:pic>
              </a:graphicData>
            </a:graphic>
          </wp:inline>
        </w:drawing>
      </w:r>
    </w:p>
    <w:p>
      <w:pPr>
        <w:pStyle w:val="Normal"/>
        <w:shd w:val="clear" w:color="auto" w:fill="FAFAFA"/>
        <w:spacing w:lineRule="auto" w:line="240" w:before="0" w:after="150"/>
        <w:textAlignment w:val="baseline"/>
        <w:rPr>
          <w:rFonts w:ascii="inherit" w:hAnsi="inherit" w:eastAsia="Times New Roman" w:cs="Arial"/>
          <w:color w:val="404040"/>
          <w:sz w:val="27"/>
          <w:szCs w:val="27"/>
          <w:lang w:eastAsia="fr-FR"/>
        </w:rPr>
      </w:pPr>
      <w:r>
        <w:rPr>
          <w:rFonts w:eastAsia="Times New Roman" w:cs="Arial" w:ascii="inherit" w:hAnsi="inherit"/>
          <w:color w:val="404040"/>
          <w:sz w:val="27"/>
          <w:szCs w:val="27"/>
          <w:lang w:eastAsia="fr-FR"/>
        </w:rPr>
        <w:t>SOMMAIRE ►</w:t>
      </w:r>
    </w:p>
    <w:p>
      <w:pPr>
        <w:pStyle w:val="Normal"/>
        <w:numPr>
          <w:ilvl w:val="0"/>
          <w:numId w:val="1"/>
        </w:numPr>
        <w:shd w:val="clear" w:color="auto" w:fill="FAFAFA"/>
        <w:spacing w:lineRule="auto" w:line="240" w:before="0" w:after="0"/>
        <w:ind w:left="0" w:hanging="360"/>
        <w:textAlignment w:val="baseline"/>
        <w:rPr/>
      </w:pPr>
      <w:r>
        <w:fldChar w:fldCharType="begin"/>
      </w:r>
      <w:r>
        <w:instrText> HYPERLINK "https://arduino-france.site/capteur-dobstacle/" \l "1"</w:instrText>
      </w:r>
      <w:r>
        <w:fldChar w:fldCharType="separate"/>
      </w:r>
      <w:r>
        <w:rPr>
          <w:rStyle w:val="LienInternet"/>
          <w:rFonts w:eastAsia="Times New Roman" w:cs="Arial" w:ascii="inherit" w:hAnsi="inherit"/>
          <w:color w:val="0EA6F2"/>
          <w:sz w:val="26"/>
          <w:szCs w:val="26"/>
          <w:u w:val="single"/>
          <w:lang w:eastAsia="fr-FR"/>
        </w:rPr>
        <w:t>Сapteur d’obstacle principe de fonctionnement</w:t>
      </w:r>
      <w:r>
        <w:fldChar w:fldCharType="end"/>
      </w:r>
    </w:p>
    <w:p>
      <w:pPr>
        <w:pStyle w:val="Normal"/>
        <w:numPr>
          <w:ilvl w:val="0"/>
          <w:numId w:val="1"/>
        </w:numPr>
        <w:shd w:val="clear" w:color="auto" w:fill="FAFAFA"/>
        <w:spacing w:lineRule="auto" w:line="240" w:before="0" w:after="0"/>
        <w:ind w:left="0" w:hanging="360"/>
        <w:textAlignment w:val="baseline"/>
        <w:rPr/>
      </w:pPr>
      <w:r>
        <w:fldChar w:fldCharType="begin"/>
      </w:r>
      <w:r>
        <w:instrText> HYPERLINK "https://arduino-france.site/capteur-dobstacle/" \l "2"</w:instrText>
      </w:r>
      <w:r>
        <w:fldChar w:fldCharType="separate"/>
      </w:r>
      <w:r>
        <w:rPr>
          <w:rStyle w:val="LienInternet"/>
          <w:rFonts w:eastAsia="Times New Roman" w:cs="Arial" w:ascii="inherit" w:hAnsi="inherit"/>
          <w:color w:val="0EA6F2"/>
          <w:sz w:val="26"/>
          <w:szCs w:val="26"/>
          <w:u w:val="single"/>
          <w:lang w:eastAsia="fr-FR"/>
        </w:rPr>
        <w:t>Comment connecter le capteur d’obstacle KY-032</w:t>
      </w:r>
      <w:r>
        <w:fldChar w:fldCharType="end"/>
      </w:r>
    </w:p>
    <w:p>
      <w:pPr>
        <w:pStyle w:val="Normal"/>
        <w:numPr>
          <w:ilvl w:val="0"/>
          <w:numId w:val="1"/>
        </w:numPr>
        <w:shd w:val="clear" w:color="auto" w:fill="FAFAFA"/>
        <w:spacing w:lineRule="auto" w:line="240" w:before="0" w:after="0"/>
        <w:ind w:left="0" w:hanging="360"/>
        <w:textAlignment w:val="baseline"/>
        <w:rPr/>
      </w:pPr>
      <w:r>
        <w:fldChar w:fldCharType="begin"/>
      </w:r>
      <w:r>
        <w:instrText> HYPERLINK "https://arduino-france.site/capteur-dobstacle/" \l "3"</w:instrText>
      </w:r>
      <w:r>
        <w:fldChar w:fldCharType="separate"/>
      </w:r>
      <w:r>
        <w:rPr>
          <w:rStyle w:val="LienInternet"/>
          <w:rFonts w:eastAsia="Times New Roman" w:cs="Arial" w:ascii="inherit" w:hAnsi="inherit"/>
          <w:color w:val="0EA6F2"/>
          <w:sz w:val="26"/>
          <w:szCs w:val="26"/>
          <w:u w:val="single"/>
          <w:lang w:eastAsia="fr-FR"/>
        </w:rPr>
        <w:t>Comment connecter le capteur d’obstacle FC-51</w:t>
      </w:r>
      <w:r>
        <w:fldChar w:fldCharType="end"/>
      </w:r>
    </w:p>
    <w:p>
      <w:pPr>
        <w:pStyle w:val="Normal"/>
        <w:numPr>
          <w:ilvl w:val="1"/>
          <w:numId w:val="1"/>
        </w:numPr>
        <w:shd w:val="clear" w:color="auto" w:fill="FAFAFA"/>
        <w:spacing w:lineRule="auto" w:line="240" w:before="0" w:after="150"/>
        <w:ind w:left="360" w:hanging="360"/>
        <w:textAlignment w:val="baseline"/>
        <w:rPr/>
      </w:pPr>
      <w:r>
        <w:fldChar w:fldCharType="begin"/>
      </w:r>
      <w:r>
        <w:instrText> HYPERLINK "https://arduino-france.site/capteur-dobstacle/" \l "4"</w:instrText>
      </w:r>
      <w:r>
        <w:fldChar w:fldCharType="separate"/>
      </w:r>
      <w:r>
        <w:rPr>
          <w:rStyle w:val="LienInternet"/>
          <w:rFonts w:eastAsia="Times New Roman" w:cs="Arial" w:ascii="inherit" w:hAnsi="inherit"/>
          <w:color w:val="0EA6F2"/>
          <w:sz w:val="24"/>
          <w:szCs w:val="24"/>
          <w:u w:val="single"/>
          <w:lang w:eastAsia="fr-FR"/>
        </w:rPr>
        <w:t>Code Arduino pour capteur d’obstacle infrarouge</w:t>
      </w:r>
      <w:r>
        <w:fldChar w:fldCharType="end"/>
      </w:r>
    </w:p>
    <w:p>
      <w:pPr>
        <w:pStyle w:val="Normal"/>
        <w:spacing w:lineRule="auto" w:line="240" w:before="0" w:after="30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t>Le capteur optique d’obstacles (KY-032 / FC-51) est l’un des capteurs les plus courants. Il est parfait pour un robot ou une voiture alimentée par Arduino pour éviter les obstacles. Le capteur est très simple dans son principe de fonctionnement et dans la façon dont il est connecté à la carte Arduino Uno. Voyons la structure du capteur infrarouge, son schéma de câblage et un exemple de programme pour travailler avec avoid sensor Arduino.</w:t>
      </w:r>
    </w:p>
    <w:p>
      <w:pPr>
        <w:pStyle w:val="Normal"/>
        <w:spacing w:lineRule="auto" w:line="240" w:before="0" w:after="0"/>
        <w:textAlignment w:val="baseline"/>
        <w:rPr>
          <w:rFonts w:ascii="inherit" w:hAnsi="inherit" w:eastAsia="Times New Roman" w:cs="Arial"/>
          <w:color w:val="494949"/>
          <w:sz w:val="27"/>
          <w:szCs w:val="27"/>
          <w:highlight w:val="yellow"/>
          <w:lang w:eastAsia="fr-FR"/>
          <w:ins w:id="1" w:author="Unknown" w:date="0-00-00T00:00:00Z"/>
        </w:rPr>
      </w:pPr>
      <w:ins w:id="0" w:author="Unknown" w:date="0-00-00T00:00:00Z">
        <w:r>
          <w:rPr>
            <w:rFonts w:eastAsia="Times New Roman" w:cs="Arial" w:ascii="inherit" w:hAnsi="inherit"/>
            <w:color w:val="494949"/>
            <w:sz w:val="27"/>
            <w:szCs w:val="27"/>
            <w:lang w:eastAsia="fr-FR"/>
          </w:rPr>
          <w:br/>
        </w:r>
      </w:ins>
      <w:r>
        <w:rPr>
          <w:rFonts w:eastAsia="Times New Roman" w:cs="Arial" w:ascii="inherit" w:hAnsi="inherit"/>
          <w:color w:val="494949"/>
          <w:sz w:val="27"/>
          <w:szCs w:val="27"/>
          <w:lang w:eastAsia="fr-FR"/>
        </w:rPr>
        <w:br/>
      </w:r>
    </w:p>
    <w:p>
      <w:pPr>
        <w:pStyle w:val="Normal"/>
        <w:spacing w:lineRule="auto" w:line="240" w:before="0" w:after="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r>
    </w:p>
    <w:p>
      <w:pPr>
        <w:pStyle w:val="Normal"/>
        <w:spacing w:lineRule="auto" w:line="240" w:before="0" w:after="0"/>
        <w:textAlignment w:val="baseline"/>
        <w:rPr>
          <w:rFonts w:ascii="inherit" w:hAnsi="inherit" w:eastAsia="Times New Roman" w:cs="Arial"/>
          <w:color w:val="494949"/>
          <w:sz w:val="27"/>
          <w:szCs w:val="27"/>
          <w:lang w:eastAsia="fr-FR"/>
        </w:rPr>
      </w:pPr>
      <w:r>
        <w:rPr>
          <w:rFonts w:eastAsia="Times New Roman" w:cs="Arial" w:ascii="inherit" w:hAnsi="inherit"/>
          <w:b/>
          <w:bCs/>
          <w:color w:val="494949"/>
          <w:sz w:val="27"/>
          <w:szCs w:val="27"/>
          <w:lang w:eastAsia="fr-FR"/>
        </w:rPr>
        <w:t>Pour cette activité, nous aurons besoin:</w:t>
      </w:r>
    </w:p>
    <w:p>
      <w:pPr>
        <w:pStyle w:val="Normal"/>
        <w:numPr>
          <w:ilvl w:val="0"/>
          <w:numId w:val="2"/>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Arduino Uno / Arduino Nano / Arduino Mega;</w:t>
      </w:r>
    </w:p>
    <w:p>
      <w:pPr>
        <w:pStyle w:val="Normal"/>
        <w:numPr>
          <w:ilvl w:val="0"/>
          <w:numId w:val="2"/>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le capteur d’obstacles ky-032 / fc-51;</w:t>
      </w:r>
    </w:p>
    <w:p>
      <w:pPr>
        <w:pStyle w:val="Normal"/>
        <w:numPr>
          <w:ilvl w:val="0"/>
          <w:numId w:val="2"/>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une breadboard;</w:t>
      </w:r>
    </w:p>
    <w:p>
      <w:pPr>
        <w:pStyle w:val="Normal"/>
        <w:numPr>
          <w:ilvl w:val="0"/>
          <w:numId w:val="2"/>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la LED et résistance de 220 Ohm;</w:t>
      </w:r>
    </w:p>
    <w:p>
      <w:pPr>
        <w:pStyle w:val="Normal"/>
        <w:numPr>
          <w:ilvl w:val="0"/>
          <w:numId w:val="2"/>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les fils de connexion.</w:t>
      </w:r>
    </w:p>
    <w:p>
      <w:pPr>
        <w:pStyle w:val="Normal"/>
        <w:numPr>
          <w:ilvl w:val="0"/>
          <w:numId w:val="0"/>
        </w:numPr>
        <w:spacing w:lineRule="atLeast" w:line="675" w:before="0" w:after="300"/>
        <w:textAlignment w:val="baseline"/>
        <w:outlineLvl w:val="1"/>
        <w:rPr>
          <w:rFonts w:ascii="Arial" w:hAnsi="Arial" w:eastAsia="Times New Roman" w:cs="Arial"/>
          <w:color w:val="0EA6F2"/>
          <w:sz w:val="38"/>
          <w:szCs w:val="38"/>
          <w:lang w:eastAsia="fr-FR"/>
        </w:rPr>
      </w:pPr>
      <w:r>
        <w:rPr>
          <w:rFonts w:eastAsia="Times New Roman" w:cs="Arial" w:ascii="Arial" w:hAnsi="Arial"/>
          <w:color w:val="0EA6F2"/>
          <w:sz w:val="38"/>
          <w:szCs w:val="38"/>
          <w:lang w:eastAsia="fr-FR"/>
        </w:rPr>
        <w:t>Fonctionnement du capteur d’obstacle (datasheet)</w:t>
      </w:r>
    </w:p>
    <w:p>
      <w:pPr>
        <w:pStyle w:val="Normal"/>
        <w:spacing w:lineRule="auto" w:line="240" w:before="0" w:after="0"/>
        <w:textAlignment w:val="baseline"/>
        <w:rPr>
          <w:rFonts w:ascii="Arial" w:hAnsi="Arial" w:eastAsia="Times New Roman" w:cs="Arial"/>
          <w:color w:val="494949"/>
          <w:sz w:val="27"/>
          <w:szCs w:val="27"/>
          <w:lang w:eastAsia="fr-FR"/>
        </w:rPr>
      </w:pPr>
      <w:r>
        <w:rPr/>
        <w:drawing>
          <wp:inline distT="0" distB="2540" distL="0" distR="0">
            <wp:extent cx="5908675" cy="3331210"/>
            <wp:effectExtent l="0" t="0" r="0" b="0"/>
            <wp:docPr id="2" name="Image 3" descr="Le capteur d’obstacles Arduino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Le capteur d’obstacles Arduino datasheet"/>
                    <pic:cNvPicPr>
                      <a:picLocks noChangeAspect="1" noChangeArrowheads="1"/>
                    </pic:cNvPicPr>
                  </pic:nvPicPr>
                  <pic:blipFill>
                    <a:blip r:embed="rId3"/>
                    <a:stretch>
                      <a:fillRect/>
                    </a:stretch>
                  </pic:blipFill>
                  <pic:spPr bwMode="auto">
                    <a:xfrm>
                      <a:off x="0" y="0"/>
                      <a:ext cx="5908675" cy="3331210"/>
                    </a:xfrm>
                    <a:prstGeom prst="rect">
                      <a:avLst/>
                    </a:prstGeom>
                  </pic:spPr>
                </pic:pic>
              </a:graphicData>
            </a:graphic>
          </wp:inline>
        </w:drawing>
      </w:r>
      <w:r>
        <w:rPr>
          <w:rFonts w:eastAsia="Times New Roman" w:cs="Arial" w:ascii="Arial" w:hAnsi="Arial"/>
          <w:color w:val="494949"/>
          <w:sz w:val="27"/>
          <w:szCs w:val="27"/>
          <w:lang w:eastAsia="fr-FR"/>
        </w:rPr>
        <w:t>Le capteur d’obstacles Arduino datasheet</w:t>
      </w:r>
    </w:p>
    <w:p>
      <w:pPr>
        <w:pStyle w:val="Normal"/>
        <w:spacing w:lineRule="auto" w:line="240" w:before="0" w:after="30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t>Le circuit du capteur d’obstacles IR est assez simple. Sur le module se trouve une LED infrarouge avec une lentille, qui est toujours allumée et émet un étroit faisceau de rayonnement infrarouge. Une photodiode ou un phototransistor détecte le signal réfléchi par l’obstacle. Sur le circuit imprimé se trouvent également une LED pour l’indication et deux trimmers pour ajuster la sensibilité du capteur ky-032 ou fc-51.</w:t>
      </w:r>
    </w:p>
    <w:p>
      <w:pPr>
        <w:pStyle w:val="Normal"/>
        <w:spacing w:lineRule="auto" w:line="240" w:before="0" w:after="30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t>Le dispositif émet un faisceau infrarouge d’une fréquence de 38 kHz, qui est reçu par un récepteur sur la carte. Lorsqu’un objet s’approche du capteur (la distance requise est réglée à l’aide d’un potentiomètre sur le module d’obstacle infrarouge), la sortie « OUT » de la carte affiche un faible niveau de tension et la LED de la carte s’allume. La portée (sensibilité) du capteur d’obstacles infrarouge est réglable de 2 à 40 centimètres.</w:t>
      </w:r>
    </w:p>
    <w:p>
      <w:pPr>
        <w:pStyle w:val="Normal"/>
        <w:numPr>
          <w:ilvl w:val="0"/>
          <w:numId w:val="0"/>
        </w:numPr>
        <w:spacing w:lineRule="atLeast" w:line="675" w:before="0" w:after="300"/>
        <w:textAlignment w:val="baseline"/>
        <w:outlineLvl w:val="1"/>
        <w:rPr>
          <w:rFonts w:ascii="Arial" w:hAnsi="Arial" w:eastAsia="Times New Roman" w:cs="Arial"/>
          <w:color w:val="0EA6F2"/>
          <w:sz w:val="38"/>
          <w:szCs w:val="38"/>
          <w:lang w:eastAsia="fr-FR"/>
        </w:rPr>
      </w:pPr>
      <w:r>
        <w:rPr>
          <w:rFonts w:eastAsia="Times New Roman" w:cs="Arial" w:ascii="Arial" w:hAnsi="Arial"/>
          <w:color w:val="0EA6F2"/>
          <w:sz w:val="38"/>
          <w:szCs w:val="38"/>
          <w:lang w:eastAsia="fr-FR"/>
        </w:rPr>
        <w:t>Comment branchement le capteur KY-032 Arduino</w:t>
      </w:r>
    </w:p>
    <w:p>
      <w:pPr>
        <w:pStyle w:val="Normal"/>
        <w:spacing w:lineRule="auto" w:line="240" w:before="0" w:after="0"/>
        <w:textAlignment w:val="baseline"/>
        <w:rPr>
          <w:rFonts w:ascii="Arial" w:hAnsi="Arial" w:eastAsia="Times New Roman" w:cs="Arial"/>
          <w:color w:val="494949"/>
          <w:sz w:val="27"/>
          <w:szCs w:val="27"/>
          <w:lang w:eastAsia="fr-FR"/>
        </w:rPr>
      </w:pPr>
      <w:r>
        <w:rPr/>
        <w:drawing>
          <wp:inline distT="0" distB="2540" distL="0" distR="0">
            <wp:extent cx="5908675" cy="3331210"/>
            <wp:effectExtent l="0" t="0" r="0" b="0"/>
            <wp:docPr id="3" name="Image 2" descr="Comment connecter le capteur d’obstacles ky-032 à l’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omment connecter le capteur d’obstacles ky-032 à l’Arduino"/>
                    <pic:cNvPicPr>
                      <a:picLocks noChangeAspect="1" noChangeArrowheads="1"/>
                    </pic:cNvPicPr>
                  </pic:nvPicPr>
                  <pic:blipFill>
                    <a:blip r:embed="rId4"/>
                    <a:stretch>
                      <a:fillRect/>
                    </a:stretch>
                  </pic:blipFill>
                  <pic:spPr bwMode="auto">
                    <a:xfrm>
                      <a:off x="0" y="0"/>
                      <a:ext cx="5908675" cy="3331210"/>
                    </a:xfrm>
                    <a:prstGeom prst="rect">
                      <a:avLst/>
                    </a:prstGeom>
                  </pic:spPr>
                </pic:pic>
              </a:graphicData>
            </a:graphic>
          </wp:inline>
        </w:drawing>
      </w:r>
      <w:r>
        <w:rPr>
          <w:rFonts w:eastAsia="Times New Roman" w:cs="Arial" w:ascii="Arial" w:hAnsi="Arial"/>
          <w:color w:val="494949"/>
          <w:sz w:val="27"/>
          <w:szCs w:val="27"/>
          <w:lang w:eastAsia="fr-FR"/>
        </w:rPr>
        <w:t>Comment connecter le capteur d’obstacles ky-032 à l’Arduino</w:t>
      </w:r>
    </w:p>
    <w:p>
      <w:pPr>
        <w:pStyle w:val="Normal"/>
        <w:spacing w:lineRule="auto" w:line="240" w:before="0" w:after="0"/>
        <w:textAlignment w:val="baseline"/>
        <w:rPr>
          <w:rFonts w:ascii="inherit" w:hAnsi="inherit" w:eastAsia="Times New Roman" w:cs="Arial"/>
          <w:color w:val="494949"/>
          <w:sz w:val="27"/>
          <w:szCs w:val="27"/>
          <w:lang w:eastAsia="fr-FR"/>
        </w:rPr>
      </w:pPr>
      <w:r>
        <w:rPr>
          <w:rFonts w:eastAsia="Times New Roman" w:cs="Arial" w:ascii="inherit" w:hAnsi="inherit"/>
          <w:b/>
          <w:bCs/>
          <w:color w:val="494949"/>
          <w:sz w:val="27"/>
          <w:szCs w:val="27"/>
          <w:lang w:eastAsia="fr-FR"/>
        </w:rPr>
        <w:t>Caractéristiques:</w:t>
      </w:r>
    </w:p>
    <w:p>
      <w:pPr>
        <w:pStyle w:val="Normal"/>
        <w:spacing w:lineRule="auto" w:line="240" w:before="0" w:after="30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t xml:space="preserve">– </w:t>
      </w:r>
      <w:r>
        <w:rPr>
          <w:rFonts w:eastAsia="Times New Roman" w:cs="Arial" w:ascii="inherit" w:hAnsi="inherit"/>
          <w:color w:val="494949"/>
          <w:sz w:val="27"/>
          <w:szCs w:val="27"/>
          <w:lang w:eastAsia="fr-FR"/>
        </w:rPr>
        <w:t>Distance de détection: de 2 à 40 cm</w:t>
        <w:br/>
        <w:t>– Dimensions: 28 mm * 23 mm</w:t>
        <w:br/>
        <w:t>– Alimentation: 3.3 – 5 V</w:t>
        <w:br/>
        <w:t>– Réglage: deux résistances variables à un tour</w:t>
        <w:br/>
        <w:t>– OUT: interface de sortie numérique de la carte (0 si détection, et 1 si aucune détection)</w:t>
      </w:r>
    </w:p>
    <w:p>
      <w:pPr>
        <w:pStyle w:val="Normal"/>
        <w:numPr>
          <w:ilvl w:val="0"/>
          <w:numId w:val="0"/>
        </w:numPr>
        <w:spacing w:lineRule="atLeast" w:line="675" w:before="0" w:after="300"/>
        <w:textAlignment w:val="baseline"/>
        <w:outlineLvl w:val="1"/>
        <w:rPr>
          <w:rFonts w:ascii="Arial" w:hAnsi="Arial" w:eastAsia="Times New Roman" w:cs="Arial"/>
          <w:color w:val="0EA6F2"/>
          <w:sz w:val="38"/>
          <w:szCs w:val="38"/>
          <w:lang w:eastAsia="fr-FR"/>
        </w:rPr>
      </w:pPr>
      <w:r>
        <w:rPr>
          <w:rFonts w:eastAsia="Times New Roman" w:cs="Arial" w:ascii="Arial" w:hAnsi="Arial"/>
          <w:color w:val="0EA6F2"/>
          <w:sz w:val="38"/>
          <w:szCs w:val="38"/>
          <w:lang w:eastAsia="fr-FR"/>
        </w:rPr>
        <w:t>Comment branchement le capteur FC-51 Arduino</w:t>
      </w:r>
    </w:p>
    <w:p>
      <w:pPr>
        <w:pStyle w:val="Normal"/>
        <w:spacing w:lineRule="auto" w:line="240" w:before="0" w:after="0"/>
        <w:textAlignment w:val="baseline"/>
        <w:rPr>
          <w:rFonts w:ascii="Arial" w:hAnsi="Arial" w:eastAsia="Times New Roman" w:cs="Arial"/>
          <w:color w:val="494949"/>
          <w:sz w:val="27"/>
          <w:szCs w:val="27"/>
          <w:lang w:eastAsia="fr-FR"/>
        </w:rPr>
      </w:pPr>
      <w:r>
        <w:rPr/>
        <w:drawing>
          <wp:inline distT="0" distB="2540" distL="0" distR="0">
            <wp:extent cx="5908675" cy="3331210"/>
            <wp:effectExtent l="0" t="0" r="0" b="0"/>
            <wp:docPr id="4" name="Image 1" descr="Comment connecter le capteur d’obstacles fc-51 à l’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omment connecter le capteur d’obstacles fc-51 à l’Arduino"/>
                    <pic:cNvPicPr>
                      <a:picLocks noChangeAspect="1" noChangeArrowheads="1"/>
                    </pic:cNvPicPr>
                  </pic:nvPicPr>
                  <pic:blipFill>
                    <a:blip r:embed="rId5"/>
                    <a:stretch>
                      <a:fillRect/>
                    </a:stretch>
                  </pic:blipFill>
                  <pic:spPr bwMode="auto">
                    <a:xfrm>
                      <a:off x="0" y="0"/>
                      <a:ext cx="5908675" cy="3331210"/>
                    </a:xfrm>
                    <a:prstGeom prst="rect">
                      <a:avLst/>
                    </a:prstGeom>
                  </pic:spPr>
                </pic:pic>
              </a:graphicData>
            </a:graphic>
          </wp:inline>
        </w:drawing>
      </w:r>
      <w:r>
        <w:rPr>
          <w:rFonts w:eastAsia="Times New Roman" w:cs="Arial" w:ascii="Arial" w:hAnsi="Arial"/>
          <w:color w:val="494949"/>
          <w:sz w:val="27"/>
          <w:szCs w:val="27"/>
          <w:lang w:eastAsia="fr-FR"/>
        </w:rPr>
        <w:t>Comment connecter le capteur d’obstacles fc-51 à l’Arduino</w:t>
      </w:r>
    </w:p>
    <w:p>
      <w:pPr>
        <w:pStyle w:val="Normal"/>
        <w:spacing w:lineRule="auto" w:line="240" w:before="0" w:after="0"/>
        <w:textAlignment w:val="baseline"/>
        <w:rPr>
          <w:rFonts w:ascii="inherit" w:hAnsi="inherit" w:eastAsia="Times New Roman" w:cs="Arial"/>
          <w:color w:val="494949"/>
          <w:sz w:val="27"/>
          <w:szCs w:val="27"/>
          <w:lang w:eastAsia="fr-FR"/>
        </w:rPr>
      </w:pPr>
      <w:r>
        <w:rPr>
          <w:rFonts w:eastAsia="Times New Roman" w:cs="Arial" w:ascii="inherit" w:hAnsi="inherit"/>
          <w:b/>
          <w:bCs/>
          <w:color w:val="494949"/>
          <w:sz w:val="27"/>
          <w:szCs w:val="27"/>
          <w:lang w:eastAsia="fr-FR"/>
        </w:rPr>
        <w:t>Caractéristiques:</w:t>
      </w:r>
    </w:p>
    <w:p>
      <w:pPr>
        <w:pStyle w:val="Normal"/>
        <w:spacing w:lineRule="auto" w:line="240" w:before="0" w:after="300"/>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t xml:space="preserve">– </w:t>
      </w:r>
      <w:r>
        <w:rPr>
          <w:rFonts w:eastAsia="Times New Roman" w:cs="Arial" w:ascii="inherit" w:hAnsi="inherit"/>
          <w:color w:val="494949"/>
          <w:sz w:val="27"/>
          <w:szCs w:val="27"/>
          <w:lang w:eastAsia="fr-FR"/>
        </w:rPr>
        <w:t>Distance de détection: de 2 à 30 cm</w:t>
        <w:br/>
        <w:t>– Dimensions: 32 mm * 15 mm</w:t>
        <w:br/>
        <w:t>– Alimentation: 3.3 – 5 V</w:t>
        <w:br/>
        <w:t>– Réglage: deux résistances variables à un tour</w:t>
        <w:br/>
        <w:t>– OUT: interface de sortie numérique de la carte (0 si détection, et 1 si aucune détection)</w:t>
      </w:r>
    </w:p>
    <w:p>
      <w:pPr>
        <w:pStyle w:val="Normal"/>
        <w:numPr>
          <w:ilvl w:val="0"/>
          <w:numId w:val="0"/>
        </w:numPr>
        <w:spacing w:lineRule="atLeast" w:line="600" w:before="0" w:after="300"/>
        <w:textAlignment w:val="baseline"/>
        <w:outlineLvl w:val="2"/>
        <w:rPr>
          <w:rFonts w:ascii="Arial" w:hAnsi="Arial" w:eastAsia="Times New Roman" w:cs="Arial"/>
          <w:color w:val="0EA6F2"/>
          <w:sz w:val="33"/>
          <w:szCs w:val="33"/>
          <w:lang w:eastAsia="fr-FR"/>
        </w:rPr>
      </w:pPr>
      <w:r>
        <w:rPr>
          <w:rFonts w:eastAsia="Times New Roman" w:cs="Arial" w:ascii="Arial" w:hAnsi="Arial"/>
          <w:color w:val="0EA6F2"/>
          <w:sz w:val="33"/>
          <w:szCs w:val="33"/>
          <w:lang w:eastAsia="fr-FR"/>
        </w:rPr>
        <w:t>Programme Arduino capteur d’obstacles infrarouge</w:t>
      </w:r>
    </w:p>
    <w:p>
      <w:pPr>
        <w:pStyle w:val="Normal"/>
        <w:spacing w:lineRule="auto" w:line="240" w:before="0" w:after="0"/>
        <w:jc w:val="center"/>
        <w:textAlignment w:val="baseline"/>
        <w:rPr>
          <w:rFonts w:ascii="inherit" w:hAnsi="inherit" w:eastAsia="Times New Roman" w:cs="Arial"/>
          <w:color w:val="494949"/>
          <w:sz w:val="27"/>
          <w:szCs w:val="27"/>
          <w:highlight w:val="yellow"/>
          <w:lang w:eastAsia="fr-FR"/>
          <w:ins w:id="3" w:author="Unknown" w:date="0-00-00T00:00:00Z"/>
        </w:rPr>
      </w:pPr>
      <w:ins w:id="2" w:author="Unknown" w:date="0-00-00T00:00:00Z">
        <w:r>
          <w:rPr>
            <w:rFonts w:eastAsia="Times New Roman" w:cs="Arial" w:ascii="inherit" w:hAnsi="inherit"/>
            <w:color w:val="494949"/>
            <w:sz w:val="27"/>
            <w:szCs w:val="27"/>
            <w:lang w:eastAsia="fr-FR"/>
          </w:rPr>
          <w:br/>
        </w:r>
      </w:ins>
      <w:r>
        <w:rPr>
          <w:rFonts w:eastAsia="Times New Roman" w:cs="Arial" w:ascii="inherit" w:hAnsi="inherit"/>
          <w:color w:val="494949"/>
          <w:sz w:val="27"/>
          <w:szCs w:val="27"/>
          <w:lang w:eastAsia="fr-FR"/>
        </w:rPr>
        <w:br/>
      </w:r>
    </w:p>
    <w:p>
      <w:pPr>
        <w:pStyle w:val="Normal"/>
        <w:spacing w:lineRule="auto" w:line="240" w:before="0" w:after="0"/>
        <w:jc w:val="center"/>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inherit" w:hAnsi="inherit"/>
          <w:color w:val="808000"/>
          <w:sz w:val="23"/>
          <w:szCs w:val="23"/>
          <w:lang w:eastAsia="fr-FR"/>
        </w:rPr>
        <w:t>#define</w:t>
      </w:r>
      <w:r>
        <w:rPr>
          <w:rFonts w:eastAsia="Times New Roman" w:cs="Courier New" w:ascii="Courier" w:hAnsi="Courier"/>
          <w:color w:val="494949"/>
          <w:sz w:val="20"/>
          <w:szCs w:val="20"/>
          <w:lang w:eastAsia="fr-FR"/>
        </w:rPr>
        <w:t xml:space="preserve"> OBS A1</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inherit" w:hAnsi="inherit"/>
          <w:color w:val="808000"/>
          <w:sz w:val="23"/>
          <w:szCs w:val="23"/>
          <w:lang w:eastAsia="fr-FR"/>
        </w:rPr>
        <w:t>#define</w:t>
      </w:r>
      <w:r>
        <w:rPr>
          <w:rFonts w:eastAsia="Times New Roman" w:cs="Courier New" w:ascii="Courier" w:hAnsi="Courier"/>
          <w:color w:val="494949"/>
          <w:sz w:val="20"/>
          <w:szCs w:val="20"/>
          <w:lang w:eastAsia="fr-FR"/>
        </w:rPr>
        <w:t xml:space="preserve"> LED 12</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inherit" w:hAnsi="inherit"/>
          <w:color w:val="3366FF"/>
          <w:sz w:val="23"/>
          <w:szCs w:val="23"/>
          <w:lang w:eastAsia="fr-FR"/>
        </w:rPr>
        <w:t>int</w:t>
      </w:r>
      <w:r>
        <w:rPr>
          <w:rFonts w:eastAsia="Times New Roman" w:cs="Courier New" w:ascii="Courier" w:hAnsi="Courier"/>
          <w:color w:val="494949"/>
          <w:sz w:val="20"/>
          <w:szCs w:val="20"/>
          <w:lang w:eastAsia="fr-FR"/>
        </w:rPr>
        <w:t xml:space="preserve"> avoid;</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inherit" w:hAnsi="inherit"/>
          <w:color w:val="3366FF"/>
          <w:sz w:val="23"/>
          <w:szCs w:val="23"/>
          <w:lang w:eastAsia="fr-FR"/>
        </w:rPr>
        <w:t>void</w:t>
      </w:r>
      <w:r>
        <w:rPr>
          <w:rFonts w:eastAsia="Times New Roman" w:cs="Courier New" w:ascii="Courier" w:hAnsi="Courier"/>
          <w:color w:val="494949"/>
          <w:sz w:val="20"/>
          <w:szCs w:val="20"/>
          <w:lang w:eastAsia="fr-FR"/>
        </w:rPr>
        <w:t xml:space="preserve"> </w:t>
      </w:r>
      <w:r>
        <w:rPr>
          <w:rFonts w:eastAsia="Times New Roman" w:cs="Courier New" w:ascii="inherit" w:hAnsi="inherit"/>
          <w:color w:val="808000"/>
          <w:sz w:val="23"/>
          <w:szCs w:val="23"/>
          <w:lang w:eastAsia="fr-FR"/>
        </w:rPr>
        <w:t>setup</w:t>
      </w:r>
      <w:r>
        <w:rPr>
          <w:rFonts w:eastAsia="Times New Roman" w:cs="Courier New" w:ascii="Courier" w:hAnsi="Courier"/>
          <w:color w:val="494949"/>
          <w:sz w:val="20"/>
          <w:szCs w:val="20"/>
          <w:lang w:eastAsia="fr-FR"/>
        </w:rPr>
        <w: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FF6600"/>
          <w:sz w:val="23"/>
          <w:szCs w:val="23"/>
          <w:lang w:eastAsia="fr-FR"/>
        </w:rPr>
        <w:t>Serial</w:t>
      </w:r>
      <w:r>
        <w:rPr>
          <w:rFonts w:eastAsia="Times New Roman" w:cs="Courier New" w:ascii="Courier" w:hAnsi="Courier"/>
          <w:color w:val="494949"/>
          <w:sz w:val="20"/>
          <w:szCs w:val="20"/>
          <w:lang w:eastAsia="fr-FR"/>
        </w:rPr>
        <w:t>.</w:t>
      </w:r>
      <w:r>
        <w:rPr>
          <w:rFonts w:eastAsia="Times New Roman" w:cs="Courier New" w:ascii="inherit" w:hAnsi="inherit"/>
          <w:color w:val="FF6600"/>
          <w:sz w:val="23"/>
          <w:szCs w:val="23"/>
          <w:lang w:eastAsia="fr-FR"/>
        </w:rPr>
        <w:t>begin</w:t>
      </w:r>
      <w:r>
        <w:rPr>
          <w:rFonts w:eastAsia="Times New Roman" w:cs="Courier New" w:ascii="Courier" w:hAnsi="Courier"/>
          <w:color w:val="494949"/>
          <w:sz w:val="20"/>
          <w:szCs w:val="20"/>
          <w:lang w:eastAsia="fr-FR"/>
        </w:rPr>
        <w:t>(9600);</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FF6600"/>
          <w:sz w:val="23"/>
          <w:szCs w:val="23"/>
          <w:lang w:eastAsia="fr-FR"/>
        </w:rPr>
        <w:t>pinMode</w:t>
      </w:r>
      <w:r>
        <w:rPr>
          <w:rFonts w:eastAsia="Times New Roman" w:cs="Courier New" w:ascii="Courier" w:hAnsi="Courier"/>
          <w:color w:val="494949"/>
          <w:sz w:val="20"/>
          <w:szCs w:val="20"/>
          <w:lang w:eastAsia="fr-FR"/>
        </w:rPr>
        <w:t xml:space="preserve">(OBS, </w:t>
      </w:r>
      <w:r>
        <w:rPr>
          <w:rFonts w:eastAsia="Times New Roman" w:cs="Courier New" w:ascii="inherit" w:hAnsi="inherit"/>
          <w:color w:val="3366FF"/>
          <w:sz w:val="23"/>
          <w:szCs w:val="23"/>
          <w:lang w:eastAsia="fr-FR"/>
        </w:rPr>
        <w:t>INPUT</w:t>
      </w:r>
      <w:r>
        <w:rPr>
          <w:rFonts w:eastAsia="Times New Roman" w:cs="Courier New" w:ascii="Courier" w:hAnsi="Courier"/>
          <w:color w:val="494949"/>
          <w:sz w:val="20"/>
          <w:szCs w:val="20"/>
          <w:lang w:eastAsia="fr-FR"/>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FF6600"/>
          <w:sz w:val="23"/>
          <w:szCs w:val="23"/>
          <w:lang w:eastAsia="fr-FR"/>
        </w:rPr>
        <w:t>pinMode</w:t>
      </w:r>
      <w:r>
        <w:rPr>
          <w:rFonts w:eastAsia="Times New Roman" w:cs="Courier New" w:ascii="Courier" w:hAnsi="Courier"/>
          <w:color w:val="494949"/>
          <w:sz w:val="20"/>
          <w:szCs w:val="20"/>
          <w:lang w:eastAsia="fr-FR"/>
        </w:rPr>
        <w:t xml:space="preserve">(LED, </w:t>
      </w:r>
      <w:r>
        <w:rPr>
          <w:rFonts w:eastAsia="Times New Roman" w:cs="Courier New" w:ascii="inherit" w:hAnsi="inherit"/>
          <w:color w:val="3366FF"/>
          <w:sz w:val="23"/>
          <w:szCs w:val="23"/>
          <w:lang w:eastAsia="fr-FR"/>
        </w:rPr>
        <w:t>OUTPUT</w:t>
      </w:r>
      <w:r>
        <w:rPr>
          <w:rFonts w:eastAsia="Times New Roman" w:cs="Courier New" w:ascii="Courier" w:hAnsi="Courier"/>
          <w:color w:val="494949"/>
          <w:sz w:val="20"/>
          <w:szCs w:val="20"/>
          <w:lang w:eastAsia="fr-FR"/>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inherit" w:hAnsi="inherit"/>
          <w:color w:val="3366FF"/>
          <w:sz w:val="23"/>
          <w:szCs w:val="23"/>
          <w:lang w:eastAsia="fr-FR"/>
        </w:rPr>
        <w:t>void</w:t>
      </w:r>
      <w:r>
        <w:rPr>
          <w:rFonts w:eastAsia="Times New Roman" w:cs="Courier New" w:ascii="Courier" w:hAnsi="Courier"/>
          <w:color w:val="494949"/>
          <w:sz w:val="20"/>
          <w:szCs w:val="20"/>
          <w:lang w:eastAsia="fr-FR"/>
        </w:rPr>
        <w:t xml:space="preserve"> </w:t>
      </w:r>
      <w:r>
        <w:rPr>
          <w:rFonts w:eastAsia="Times New Roman" w:cs="Courier New" w:ascii="inherit" w:hAnsi="inherit"/>
          <w:color w:val="808000"/>
          <w:sz w:val="23"/>
          <w:szCs w:val="23"/>
          <w:lang w:eastAsia="fr-FR"/>
        </w:rPr>
        <w:t>loop</w:t>
      </w:r>
      <w:r>
        <w:rPr>
          <w:rFonts w:eastAsia="Times New Roman" w:cs="Courier New" w:ascii="Courier" w:hAnsi="Courier"/>
          <w:color w:val="494949"/>
          <w:sz w:val="20"/>
          <w:szCs w:val="20"/>
          <w:lang w:eastAsia="fr-FR"/>
        </w:rPr>
        <w: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Courier" w:hAnsi="Courier"/>
          <w:color w:val="494949"/>
          <w:sz w:val="20"/>
          <w:szCs w:val="20"/>
          <w:lang w:eastAsia="fr-FR"/>
        </w:rPr>
        <w:t xml:space="preserve">avoid = </w:t>
      </w:r>
      <w:r>
        <w:rPr>
          <w:rFonts w:eastAsia="Times New Roman" w:cs="Courier New" w:ascii="inherit" w:hAnsi="inherit"/>
          <w:color w:val="FF6600"/>
          <w:sz w:val="23"/>
          <w:szCs w:val="23"/>
          <w:lang w:eastAsia="fr-FR"/>
        </w:rPr>
        <w:t>digitalRead</w:t>
      </w:r>
      <w:r>
        <w:rPr>
          <w:rFonts w:eastAsia="Times New Roman" w:cs="Courier New" w:ascii="Courier" w:hAnsi="Courier"/>
          <w:color w:val="494949"/>
          <w:sz w:val="20"/>
          <w:szCs w:val="20"/>
          <w:lang w:eastAsia="fr-FR"/>
        </w:rPr>
        <w:t xml:space="preserve">(OBS);   </w:t>
      </w:r>
      <w:r>
        <w:rPr>
          <w:rFonts w:eastAsia="Times New Roman" w:cs="Courier New" w:ascii="inherit" w:hAnsi="inherit"/>
          <w:color w:val="999999"/>
          <w:sz w:val="23"/>
          <w:szCs w:val="23"/>
          <w:lang w:eastAsia="fr-FR"/>
        </w:rPr>
        <w:t>// lecture de la valeur du signal</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FF6600"/>
          <w:sz w:val="23"/>
          <w:szCs w:val="23"/>
          <w:lang w:eastAsia="fr-FR"/>
        </w:rPr>
        <w:t>Serial</w:t>
      </w:r>
      <w:r>
        <w:rPr>
          <w:rFonts w:eastAsia="Times New Roman" w:cs="Courier New" w:ascii="Courier" w:hAnsi="Courier"/>
          <w:color w:val="494949"/>
          <w:sz w:val="20"/>
          <w:szCs w:val="20"/>
          <w:lang w:eastAsia="fr-FR"/>
        </w:rPr>
        <w:t>.</w:t>
      </w:r>
      <w:r>
        <w:rPr>
          <w:rFonts w:eastAsia="Times New Roman" w:cs="Courier New" w:ascii="inherit" w:hAnsi="inherit"/>
          <w:color w:val="FF6600"/>
          <w:sz w:val="23"/>
          <w:szCs w:val="23"/>
          <w:lang w:eastAsia="fr-FR"/>
        </w:rPr>
        <w:t>print</w:t>
      </w:r>
      <w:r>
        <w:rPr>
          <w:rFonts w:eastAsia="Times New Roman" w:cs="Courier New" w:ascii="Courier" w:hAnsi="Courier"/>
          <w:color w:val="494949"/>
          <w:sz w:val="20"/>
          <w:szCs w:val="20"/>
          <w:lang w:eastAsia="fr-FR"/>
        </w:rPr>
        <w:t>(</w:t>
      </w:r>
      <w:r>
        <w:rPr>
          <w:rFonts w:eastAsia="Times New Roman" w:cs="Courier New" w:ascii="inherit" w:hAnsi="inherit"/>
          <w:color w:val="0000FF"/>
          <w:sz w:val="23"/>
          <w:szCs w:val="23"/>
          <w:lang w:eastAsia="fr-FR"/>
        </w:rPr>
        <w:t>"Avoid Sensor - "</w:t>
      </w:r>
      <w:r>
        <w:rPr>
          <w:rFonts w:eastAsia="Times New Roman" w:cs="Courier New" w:ascii="Courier" w:hAnsi="Courier"/>
          <w:color w:val="494949"/>
          <w:sz w:val="20"/>
          <w:szCs w:val="20"/>
          <w:lang w:eastAsia="fr-FR"/>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FF6600"/>
          <w:sz w:val="23"/>
          <w:szCs w:val="23"/>
          <w:lang w:eastAsia="fr-FR"/>
        </w:rPr>
        <w:t>Serial</w:t>
      </w:r>
      <w:r>
        <w:rPr>
          <w:rFonts w:eastAsia="Times New Roman" w:cs="Courier New" w:ascii="Courier" w:hAnsi="Courier"/>
          <w:color w:val="494949"/>
          <w:sz w:val="20"/>
          <w:szCs w:val="20"/>
          <w:lang w:eastAsia="fr-FR"/>
        </w:rPr>
        <w:t>.</w:t>
      </w:r>
      <w:r>
        <w:rPr>
          <w:rFonts w:eastAsia="Times New Roman" w:cs="Courier New" w:ascii="inherit" w:hAnsi="inherit"/>
          <w:color w:val="FF6600"/>
          <w:sz w:val="23"/>
          <w:szCs w:val="23"/>
          <w:lang w:eastAsia="fr-FR"/>
        </w:rPr>
        <w:t>println</w:t>
      </w:r>
      <w:r>
        <w:rPr>
          <w:rFonts w:eastAsia="Times New Roman" w:cs="Courier New" w:ascii="Courier" w:hAnsi="Courier"/>
          <w:color w:val="494949"/>
          <w:sz w:val="20"/>
          <w:szCs w:val="20"/>
          <w:lang w:eastAsia="fr-FR"/>
        </w:rPr>
        <w:t>(avoid);</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808000"/>
          <w:sz w:val="23"/>
          <w:szCs w:val="23"/>
          <w:lang w:eastAsia="fr-FR"/>
        </w:rPr>
        <w:t>if</w:t>
      </w:r>
      <w:r>
        <w:rPr>
          <w:rFonts w:eastAsia="Times New Roman" w:cs="Courier New" w:ascii="Courier" w:hAnsi="Courier"/>
          <w:color w:val="494949"/>
          <w:sz w:val="20"/>
          <w:szCs w:val="20"/>
          <w:lang w:eastAsia="fr-FR"/>
        </w:rPr>
        <w:t xml:space="preserve"> (avoid == </w:t>
      </w:r>
      <w:r>
        <w:rPr>
          <w:rFonts w:eastAsia="Times New Roman" w:cs="Courier New" w:ascii="inherit" w:hAnsi="inherit"/>
          <w:color w:val="3366FF"/>
          <w:sz w:val="23"/>
          <w:szCs w:val="23"/>
          <w:lang w:eastAsia="fr-FR"/>
        </w:rPr>
        <w:t>HIGH</w:t>
      </w:r>
      <w:r>
        <w:rPr>
          <w:rFonts w:eastAsia="Times New Roman" w:cs="Courier New" w:ascii="Courier" w:hAnsi="Courier"/>
          <w:color w:val="494949"/>
          <w:sz w:val="20"/>
          <w:szCs w:val="20"/>
          <w:lang w:eastAsia="fr-FR"/>
        </w:rPr>
        <w:t xml:space="preserve">) { </w:t>
      </w:r>
      <w:r>
        <w:rPr>
          <w:rFonts w:eastAsia="Times New Roman" w:cs="Courier New" w:ascii="inherit" w:hAnsi="inherit"/>
          <w:color w:val="FF6600"/>
          <w:sz w:val="23"/>
          <w:szCs w:val="23"/>
          <w:lang w:eastAsia="fr-FR"/>
        </w:rPr>
        <w:t>digitalWrite</w:t>
      </w:r>
      <w:r>
        <w:rPr>
          <w:rFonts w:eastAsia="Times New Roman" w:cs="Courier New" w:ascii="Courier" w:hAnsi="Courier"/>
          <w:color w:val="494949"/>
          <w:sz w:val="20"/>
          <w:szCs w:val="20"/>
          <w:lang w:eastAsia="fr-FR"/>
        </w:rPr>
        <w:t xml:space="preserve">(LED, </w:t>
      </w:r>
      <w:r>
        <w:rPr>
          <w:rFonts w:eastAsia="Times New Roman" w:cs="Courier New" w:ascii="inherit" w:hAnsi="inherit"/>
          <w:color w:val="3366FF"/>
          <w:sz w:val="23"/>
          <w:szCs w:val="23"/>
          <w:lang w:eastAsia="fr-FR"/>
        </w:rPr>
        <w:t>HIGH</w:t>
      </w:r>
      <w:r>
        <w:rPr>
          <w:rFonts w:eastAsia="Times New Roman" w:cs="Courier New" w:ascii="Courier" w:hAnsi="Courier"/>
          <w:color w:val="494949"/>
          <w:sz w:val="20"/>
          <w:szCs w:val="20"/>
          <w:lang w:eastAsia="fr-FR"/>
        </w:rPr>
        <w: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 xml:space="preserve">   </w:t>
      </w:r>
      <w:r>
        <w:rPr>
          <w:rFonts w:eastAsia="Times New Roman" w:cs="Courier New" w:ascii="inherit" w:hAnsi="inherit"/>
          <w:color w:val="808000"/>
          <w:sz w:val="23"/>
          <w:szCs w:val="23"/>
          <w:lang w:eastAsia="fr-FR"/>
        </w:rPr>
        <w:t xml:space="preserve">else { </w:t>
      </w:r>
      <w:r>
        <w:rPr>
          <w:rFonts w:eastAsia="Times New Roman" w:cs="Courier New" w:ascii="inherit" w:hAnsi="inherit"/>
          <w:color w:val="FF6600"/>
          <w:sz w:val="23"/>
          <w:szCs w:val="23"/>
          <w:lang w:eastAsia="fr-FR"/>
        </w:rPr>
        <w:t>digitalWrite</w:t>
      </w:r>
      <w:r>
        <w:rPr>
          <w:rFonts w:eastAsia="Times New Roman" w:cs="Courier New" w:ascii="Courier" w:hAnsi="Courier"/>
          <w:color w:val="494949"/>
          <w:sz w:val="20"/>
          <w:szCs w:val="20"/>
          <w:lang w:eastAsia="fr-FR"/>
        </w:rPr>
        <w:t xml:space="preserve">(LED, </w:t>
      </w:r>
      <w:r>
        <w:rPr>
          <w:rFonts w:eastAsia="Times New Roman" w:cs="Courier New" w:ascii="inherit" w:hAnsi="inherit"/>
          <w:color w:val="3366FF"/>
          <w:sz w:val="23"/>
          <w:szCs w:val="23"/>
          <w:lang w:eastAsia="fr-FR"/>
        </w:rPr>
        <w:t>LOW</w:t>
      </w:r>
      <w:r>
        <w:rPr>
          <w:rFonts w:eastAsia="Times New Roman" w:cs="Courier New" w:ascii="Courier" w:hAnsi="Courier"/>
          <w:color w:val="494949"/>
          <w:sz w:val="20"/>
          <w:szCs w:val="20"/>
          <w:lang w:eastAsia="fr-FR"/>
        </w:rPr>
        <w: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w:hAnsi="Courier" w:eastAsia="Times New Roman" w:cs="Courier New"/>
          <w:color w:val="494949"/>
          <w:sz w:val="20"/>
          <w:szCs w:val="20"/>
          <w:lang w:eastAsia="fr-FR"/>
        </w:rPr>
      </w:pPr>
      <w:r>
        <w:rPr>
          <w:rFonts w:eastAsia="Times New Roman" w:cs="Courier New" w:ascii="Courier" w:hAnsi="Courier"/>
          <w:color w:val="494949"/>
          <w:sz w:val="20"/>
          <w:szCs w:val="20"/>
          <w:lang w:eastAsia="fr-FR"/>
        </w:rPr>
        <w:t>}</w:t>
      </w:r>
    </w:p>
    <w:p>
      <w:pPr>
        <w:pStyle w:val="Normal"/>
        <w:numPr>
          <w:ilvl w:val="0"/>
          <w:numId w:val="0"/>
        </w:numPr>
        <w:spacing w:lineRule="atLeast" w:line="525" w:before="0" w:after="300"/>
        <w:textAlignment w:val="baseline"/>
        <w:outlineLvl w:val="3"/>
        <w:rPr>
          <w:rFonts w:ascii="Arial" w:hAnsi="Arial" w:eastAsia="Times New Roman" w:cs="Arial"/>
          <w:color w:val="0EA6F2"/>
          <w:sz w:val="27"/>
          <w:szCs w:val="27"/>
          <w:lang w:eastAsia="fr-FR"/>
        </w:rPr>
      </w:pPr>
      <w:r>
        <w:rPr>
          <w:rFonts w:eastAsia="Times New Roman" w:cs="Arial" w:ascii="Arial" w:hAnsi="Arial"/>
          <w:color w:val="0EA6F2"/>
          <w:sz w:val="27"/>
          <w:szCs w:val="27"/>
          <w:lang w:eastAsia="fr-FR"/>
        </w:rPr>
        <w:t>Explication du code pour le capteur d’obstacles:</w:t>
      </w:r>
    </w:p>
    <w:p>
      <w:pPr>
        <w:pStyle w:val="Normal"/>
        <w:numPr>
          <w:ilvl w:val="0"/>
          <w:numId w:val="3"/>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le port A1 est utilisé pour recevoir le signal du capteur, qui peut être changé dans le programme en n’importe quel port d’usage général;</w:t>
      </w:r>
    </w:p>
    <w:p>
      <w:pPr>
        <w:pStyle w:val="Normal"/>
        <w:numPr>
          <w:ilvl w:val="0"/>
          <w:numId w:val="3"/>
        </w:numPr>
        <w:spacing w:lineRule="auto" w:line="240" w:before="0" w:after="75"/>
        <w:ind w:left="0" w:hanging="360"/>
        <w:textAlignment w:val="baseline"/>
        <w:rPr>
          <w:rFonts w:ascii="inherit" w:hAnsi="inherit" w:eastAsia="Times New Roman" w:cs="Arial"/>
          <w:color w:val="494949"/>
          <w:sz w:val="26"/>
          <w:szCs w:val="26"/>
          <w:lang w:eastAsia="fr-FR"/>
        </w:rPr>
      </w:pPr>
      <w:r>
        <w:rPr>
          <w:rFonts w:eastAsia="Times New Roman" w:cs="Arial" w:ascii="inherit" w:hAnsi="inherit"/>
          <w:color w:val="494949"/>
          <w:sz w:val="26"/>
          <w:szCs w:val="26"/>
          <w:lang w:eastAsia="fr-FR"/>
        </w:rPr>
        <w:t>le capteur envoie un signal « un logique » lorsqu’un obstacle est rencontré.</w:t>
      </w:r>
    </w:p>
    <w:p>
      <w:pPr>
        <w:pStyle w:val="Normal"/>
        <w:spacing w:lineRule="auto" w:line="240" w:before="0" w:after="0"/>
        <w:jc w:val="center"/>
        <w:textAlignment w:val="baseline"/>
        <w:rPr>
          <w:rFonts w:ascii="inherit" w:hAnsi="inherit" w:eastAsia="Times New Roman" w:cs="Arial"/>
          <w:color w:val="494949"/>
          <w:sz w:val="27"/>
          <w:szCs w:val="27"/>
          <w:highlight w:val="yellow"/>
          <w:lang w:eastAsia="fr-FR"/>
        </w:rPr>
      </w:pPr>
      <w:ins w:id="4" w:author="Unknown" w:date="0-00-00T00:00:00Z">
        <w:r>
          <w:rPr>
            <w:rFonts w:eastAsia="Times New Roman" w:cs="Arial" w:ascii="inherit" w:hAnsi="inherit"/>
            <w:color w:val="494949"/>
            <w:sz w:val="27"/>
            <w:szCs w:val="27"/>
            <w:lang w:eastAsia="fr-FR"/>
          </w:rPr>
          <w:br/>
        </w:r>
      </w:ins>
    </w:p>
    <w:p>
      <w:pPr>
        <w:pStyle w:val="Normal"/>
        <w:spacing w:lineRule="auto" w:line="240" w:before="0" w:after="75"/>
        <w:jc w:val="center"/>
        <w:textAlignment w:val="baseline"/>
        <w:rPr>
          <w:rFonts w:ascii="inherit" w:hAnsi="inherit" w:eastAsia="Times New Roman" w:cs="Arial"/>
          <w:color w:val="494949"/>
          <w:sz w:val="27"/>
          <w:szCs w:val="27"/>
          <w:lang w:eastAsia="fr-FR"/>
        </w:rPr>
      </w:pPr>
      <w:r>
        <w:rPr>
          <w:rFonts w:eastAsia="Times New Roman" w:cs="Arial" w:ascii="inherit" w:hAnsi="inherit"/>
          <w:color w:val="494949"/>
          <w:sz w:val="27"/>
          <w:szCs w:val="27"/>
          <w:lang w:eastAsia="fr-FR"/>
        </w:rPr>
      </w:r>
    </w:p>
    <w:p>
      <w:pPr>
        <w:pStyle w:val="Normal"/>
        <w:spacing w:lineRule="auto" w:line="240" w:before="0" w:after="0"/>
        <w:textAlignment w:val="baseline"/>
        <w:rPr>
          <w:rFonts w:ascii="inherit" w:hAnsi="inherit" w:eastAsia="Times New Roman" w:cs="Arial"/>
          <w:color w:val="494949"/>
          <w:sz w:val="27"/>
          <w:szCs w:val="27"/>
          <w:lang w:eastAsia="fr-FR"/>
        </w:rPr>
      </w:pPr>
      <w:r>
        <w:rPr>
          <w:rFonts w:eastAsia="Times New Roman" w:cs="Arial" w:ascii="inherit" w:hAnsi="inherit"/>
          <w:b/>
          <w:bCs/>
          <w:color w:val="494949"/>
          <w:sz w:val="27"/>
          <w:szCs w:val="27"/>
          <w:lang w:eastAsia="fr-FR"/>
        </w:rPr>
        <w:t>Conclusion</w:t>
      </w:r>
      <w:r>
        <w:rPr>
          <w:rFonts w:eastAsia="Times New Roman" w:cs="Arial" w:ascii="inherit" w:hAnsi="inherit"/>
          <w:color w:val="494949"/>
          <w:sz w:val="27"/>
          <w:szCs w:val="27"/>
          <w:lang w:eastAsia="fr-FR"/>
        </w:rPr>
        <w:t>. Pour construire un robot marcheur ou une machine autonome sur l’Arduino Uno, le capteur est idéal pour le programmeur novice. Le capteur d’obstacles est plus facile à mettre en place et à connecter au microcontrôleur Arduino, contrairement au télémètre à ultrasons HC-SR04. En même temps, le capteur détecte bien les objets situés devant lui et peut être utilisé dans les voitures pour éviter les obstacles ou traverser un labyrinthe.</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urier New">
    <w:charset w:val="01"/>
    <w:family w:val="roman"/>
    <w:pitch w:val="default"/>
  </w:font>
  <w:font w:name="inherit">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 w:name="Arial">
    <w:charset w:val="01"/>
    <w:family w:val="roman"/>
    <w:pitch w:val="default"/>
  </w:font>
  <w:font w:name="Courier">
    <w:altName w:val="Courier New"/>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2">
    <w:name w:val="Heading 2"/>
    <w:basedOn w:val="Normal"/>
    <w:link w:val="Titre2Car"/>
    <w:uiPriority w:val="9"/>
    <w:qFormat/>
    <w:rsid w:val="00143fdd"/>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143fdd"/>
    <w:pPr>
      <w:spacing w:lineRule="auto" w:line="240"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link w:val="Titre4Car"/>
    <w:uiPriority w:val="9"/>
    <w:qFormat/>
    <w:rsid w:val="00143fdd"/>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143fdd"/>
    <w:rPr>
      <w:rFonts w:ascii="Times New Roman" w:hAnsi="Times New Roman" w:eastAsia="Times New Roman" w:cs="Times New Roman"/>
      <w:b/>
      <w:bCs/>
      <w:sz w:val="36"/>
      <w:szCs w:val="36"/>
      <w:lang w:eastAsia="fr-FR"/>
    </w:rPr>
  </w:style>
  <w:style w:type="character" w:styleId="Titre3Car" w:customStyle="1">
    <w:name w:val="Titre 3 Car"/>
    <w:basedOn w:val="DefaultParagraphFont"/>
    <w:link w:val="Titre3"/>
    <w:uiPriority w:val="9"/>
    <w:qFormat/>
    <w:rsid w:val="00143fdd"/>
    <w:rPr>
      <w:rFonts w:ascii="Times New Roman" w:hAnsi="Times New Roman" w:eastAsia="Times New Roman" w:cs="Times New Roman"/>
      <w:b/>
      <w:bCs/>
      <w:sz w:val="27"/>
      <w:szCs w:val="27"/>
      <w:lang w:eastAsia="fr-FR"/>
    </w:rPr>
  </w:style>
  <w:style w:type="character" w:styleId="Titre4Car" w:customStyle="1">
    <w:name w:val="Titre 4 Car"/>
    <w:basedOn w:val="DefaultParagraphFont"/>
    <w:link w:val="Titre4"/>
    <w:uiPriority w:val="9"/>
    <w:qFormat/>
    <w:rsid w:val="00143fdd"/>
    <w:rPr>
      <w:rFonts w:ascii="Times New Roman" w:hAnsi="Times New Roman" w:eastAsia="Times New Roman" w:cs="Times New Roman"/>
      <w:b/>
      <w:bCs/>
      <w:sz w:val="24"/>
      <w:szCs w:val="24"/>
      <w:lang w:eastAsia="fr-FR"/>
    </w:rPr>
  </w:style>
  <w:style w:type="character" w:styleId="LienInternet">
    <w:name w:val="Lien Internet"/>
    <w:basedOn w:val="DefaultParagraphFont"/>
    <w:uiPriority w:val="99"/>
    <w:semiHidden/>
    <w:unhideWhenUsed/>
    <w:rsid w:val="00143fdd"/>
    <w:rPr>
      <w:color w:val="0000FF"/>
      <w:u w:val="single"/>
    </w:rPr>
  </w:style>
  <w:style w:type="character" w:styleId="Strong">
    <w:name w:val="Strong"/>
    <w:basedOn w:val="DefaultParagraphFont"/>
    <w:uiPriority w:val="22"/>
    <w:qFormat/>
    <w:rsid w:val="00143fdd"/>
    <w:rPr>
      <w:b/>
      <w:bCs/>
    </w:rPr>
  </w:style>
  <w:style w:type="character" w:styleId="PrformatHTMLCar" w:customStyle="1">
    <w:name w:val="Préformaté HTML Car"/>
    <w:basedOn w:val="DefaultParagraphFont"/>
    <w:link w:val="PrformatHTML"/>
    <w:uiPriority w:val="99"/>
    <w:semiHidden/>
    <w:qFormat/>
    <w:rsid w:val="00143fdd"/>
    <w:rPr>
      <w:rFonts w:ascii="Courier New" w:hAnsi="Courier New" w:eastAsia="Times New Roman" w:cs="Courier New"/>
      <w:sz w:val="20"/>
      <w:szCs w:val="20"/>
      <w:lang w:eastAsia="fr-FR"/>
    </w:rPr>
  </w:style>
  <w:style w:type="character" w:styleId="ListLabel1">
    <w:name w:val="ListLabel 1"/>
    <w:qFormat/>
    <w:rPr>
      <w:rFonts w:ascii="inherit" w:hAnsi="inherit"/>
      <w:sz w:val="26"/>
    </w:rPr>
  </w:style>
  <w:style w:type="character" w:styleId="ListLabel2">
    <w:name w:val="ListLabel 2"/>
    <w:qFormat/>
    <w:rPr>
      <w:rFonts w:ascii="inherit" w:hAnsi="inherit"/>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sz w:val="2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Titre">
    <w:name w:val="Titre"/>
    <w:basedOn w:val="Normal"/>
    <w:next w:val="Corpsdetexte"/>
    <w:qFormat/>
    <w:pPr>
      <w:keepNext/>
      <w:spacing w:before="240" w:after="120"/>
    </w:pPr>
    <w:rPr>
      <w:rFonts w:ascii="Liberation Sans;Arial" w:hAnsi="Liberation Sans;Arial"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Liberation Serif;Times New Roman" w:hAnsi="Liberation Serif;Times New Roman" w:cs="Lohit Devanagari"/>
    </w:rPr>
  </w:style>
  <w:style w:type="paragraph" w:styleId="Lgende">
    <w:name w:val="Caption"/>
    <w:basedOn w:val="Normal"/>
    <w:qFormat/>
    <w:pPr>
      <w:suppressLineNumbers/>
      <w:spacing w:before="120" w:after="120"/>
    </w:pPr>
    <w:rPr>
      <w:rFonts w:ascii="Liberation Serif;Times New Roman" w:hAnsi="Liberation Serif;Times New Roman" w:cs="Lohit Devanagari"/>
      <w:i/>
      <w:iCs/>
      <w:sz w:val="24"/>
      <w:szCs w:val="24"/>
    </w:rPr>
  </w:style>
  <w:style w:type="paragraph" w:styleId="Index">
    <w:name w:val="Index"/>
    <w:basedOn w:val="Normal"/>
    <w:qFormat/>
    <w:pPr>
      <w:suppressLineNumbers/>
    </w:pPr>
    <w:rPr>
      <w:rFonts w:ascii="Liberation Serif;Times New Roman" w:hAnsi="Liberation Serif;Times New Roman" w:cs="Lohit Devanagari"/>
    </w:rPr>
  </w:style>
  <w:style w:type="paragraph" w:styleId="Pbl" w:customStyle="1">
    <w:name w:val="pbl"/>
    <w:basedOn w:val="Normal"/>
    <w:qFormat/>
    <w:rsid w:val="00143fdd"/>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qFormat/>
    <w:rsid w:val="00143fdd"/>
    <w:pPr>
      <w:spacing w:lineRule="auto" w:line="240" w:beforeAutospacing="1" w:afterAutospacing="1"/>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qFormat/>
    <w:rsid w:val="00143fd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5</Pages>
  <Words>602</Words>
  <CharactersWithSpaces>3316</CharactersWithSpaces>
  <Paragraphs>7</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2022-11-15T17:50:00Z</dcterms:created>
  <dc:creator>Gamer</dc:creator>
  <dc:description/>
  <dc:language>fr-FR</dc:language>
  <cp:lastModifiedBy>Gamer</cp:lastModifiedBy>
  <dcterms:modified xsi:type="dcterms:W3CDTF">2022-11-15T17:51:00Z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